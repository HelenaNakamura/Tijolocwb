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120" w:after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Objetivo deste documento </w:t>
      </w:r>
    </w:p>
    <w:p>
      <w:pPr>
        <w:pStyle w:val="Comments"/>
        <w:numPr>
          <w:ilvl w:val="0"/>
          <w:numId w:val="0"/>
        </w:numPr>
        <w:ind w:left="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Este documento apresenta nossa proposta de trabalho, a partir dos requisitos levantados com a Tijolo.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Ttulo1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bookmarkStart w:id="0" w:name="_Toc111611375"/>
      <w:r>
        <w:rPr>
          <w:rFonts w:ascii="Verdana" w:hAnsi="Verdana"/>
          <w:sz w:val="22"/>
          <w:szCs w:val="22"/>
        </w:rPr>
        <w:t>Entrega</w:t>
      </w:r>
      <w:bookmarkEnd w:id="0"/>
      <w:r>
        <w:rPr>
          <w:rFonts w:ascii="Verdana" w:hAnsi="Verdana"/>
          <w:sz w:val="22"/>
          <w:szCs w:val="22"/>
        </w:rPr>
        <w:t>s</w:t>
      </w:r>
    </w:p>
    <w:p>
      <w:pPr>
        <w:pStyle w:val="Comments"/>
        <w:numPr>
          <w:ilvl w:val="0"/>
          <w:numId w:val="0"/>
        </w:numPr>
        <w:ind w:left="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Ttulo3"/>
        <w:numPr>
          <w:ilvl w:val="1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Módulo 1 - Site da Tijolo</w:t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Será entregue o site da Tijolo com as telas de: Home, Cardápio, Quem Somos, Contato, Localização e horários de funcionamento, Cadastro de clientes, com os </w:t>
      </w:r>
      <w:r>
        <w:rPr>
          <w:rFonts w:ascii="Verdana" w:hAnsi="Verdana"/>
          <w:color w:val="000000"/>
          <w:sz w:val="22"/>
          <w:szCs w:val="22"/>
        </w:rPr>
        <w:t>respectivos</w:t>
      </w:r>
      <w:r>
        <w:rPr>
          <w:rFonts w:ascii="Verdana" w:hAnsi="Verdana"/>
          <w:sz w:val="22"/>
          <w:szCs w:val="22"/>
        </w:rPr>
        <w:t xml:space="preserve"> cardápios fornecidos pela Tijolo.</w:t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Os requisitos para a implementação do site são:</w:t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Todas as telas serão responsivas, ou seja, funcionarão tanto em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dispositivos móveis como em desktop.</w:t>
      </w:r>
    </w:p>
    <w:p>
      <w:pPr>
        <w:pStyle w:val="Comments"/>
        <w:numPr>
          <w:ilvl w:val="0"/>
          <w:numId w:val="0"/>
        </w:numPr>
        <w:ind w:left="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Visão Consumidor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Menu fixo com as opções: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ab/>
        <w:t>- Home</w:t>
      </w:r>
    </w:p>
    <w:p>
      <w:pPr>
        <w:pStyle w:val="Normal"/>
        <w:ind w:left="144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Cardápio</w:t>
      </w:r>
    </w:p>
    <w:p>
      <w:pPr>
        <w:pStyle w:val="Normal"/>
        <w:ind w:left="144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Quem Somos</w:t>
      </w:r>
    </w:p>
    <w:p>
      <w:pPr>
        <w:pStyle w:val="Normal"/>
        <w:ind w:left="144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Contato</w:t>
      </w:r>
    </w:p>
    <w:p>
      <w:pPr>
        <w:pStyle w:val="Normal"/>
        <w:ind w:left="144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Localização e Horário de funcionamento</w:t>
      </w:r>
    </w:p>
    <w:p>
      <w:pPr>
        <w:pStyle w:val="Normal"/>
        <w:ind w:left="144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Cadastro de Clientes</w:t>
      </w:r>
    </w:p>
    <w:p>
      <w:pPr>
        <w:pStyle w:val="Comments"/>
        <w:numPr>
          <w:ilvl w:val="0"/>
          <w:numId w:val="0"/>
        </w:numPr>
        <w:ind w:left="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Visão Empresa (Restaurante)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- Sem nenhuma interface para o usuário, apenas terá acesso ao registro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de clientes cadastrados.</w:t>
      </w:r>
    </w:p>
    <w:p>
      <w:pPr>
        <w:pStyle w:val="Comments"/>
        <w:numPr>
          <w:ilvl w:val="0"/>
          <w:numId w:val="0"/>
        </w:numPr>
        <w:ind w:left="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>
      <w:pPr>
        <w:pStyle w:val="Ttulo3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Verdana" w:hAnsi="Verdana"/>
          <w:sz w:val="22"/>
          <w:szCs w:val="22"/>
        </w:rPr>
        <w:t>Módulo 2 - Cardápio On-Line</w:t>
      </w:r>
    </w:p>
    <w:p>
      <w:pPr>
        <w:pStyle w:val="Comments"/>
        <w:numPr>
          <w:ilvl w:val="0"/>
          <w:numId w:val="0"/>
        </w:numPr>
        <w:ind w:left="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Será entregue um cardápio on-line com um layout customizado conforme solicitado pela Tijolo, onde o cliente poderá selecionar cada um dos itens do cardápio e fazer o pedido que terá as seguintes opções: servido no local, retirada no local ou delivery.</w:t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Os requisitos para a implementação do cardápio on-line são:</w:t>
      </w:r>
    </w:p>
    <w:p>
      <w:pPr>
        <w:pStyle w:val="Normal"/>
        <w:ind w:left="72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Páginas customizáveis</w:t>
      </w:r>
    </w:p>
    <w:p>
      <w:pPr>
        <w:pStyle w:val="Normal"/>
        <w:ind w:left="720" w:hanging="0"/>
        <w:jc w:val="both"/>
        <w:rPr>
          <w:rFonts w:ascii="Calibri" w:hAnsi="Calibri"/>
        </w:rPr>
      </w:pPr>
      <w:r>
        <w:rPr>
          <w:rFonts w:ascii="Verdana" w:hAnsi="Verdana"/>
          <w:sz w:val="22"/>
          <w:szCs w:val="22"/>
        </w:rPr>
        <w:t>- Responsivo</w:t>
      </w:r>
    </w:p>
    <w:p>
      <w:pPr>
        <w:pStyle w:val="Normal"/>
        <w:ind w:left="72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Pensar como uma plataforma White Label – revenda para pequenos negócios</w:t>
      </w:r>
    </w:p>
    <w:p>
      <w:pPr>
        <w:pStyle w:val="Normal"/>
        <w:jc w:val="both"/>
        <w:rPr>
          <w:rFonts w:ascii="Verdana" w:hAnsi="Verdana" w:cs="Arial"/>
          <w:b/>
          <w:b/>
          <w:iCs/>
          <w:sz w:val="22"/>
          <w:szCs w:val="22"/>
        </w:rPr>
      </w:pPr>
      <w:r>
        <w:rPr>
          <w:rFonts w:cs="Arial" w:ascii="Verdana" w:hAnsi="Verdana"/>
          <w:b/>
          <w:iCs/>
          <w:sz w:val="22"/>
          <w:szCs w:val="22"/>
        </w:rPr>
      </w:r>
      <w:r>
        <w:br w:type="page"/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Visão Consumidor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Login com usuário e senha</w:t>
      </w:r>
    </w:p>
    <w:p>
      <w:pPr>
        <w:pStyle w:val="Normal"/>
        <w:ind w:left="737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Páginas do cardápio dinâmico de acordo com os itens cadastrados pela Tijolo no sistema de gestão do site.</w:t>
      </w:r>
    </w:p>
    <w:p>
      <w:pPr>
        <w:pStyle w:val="Normal"/>
        <w:ind w:left="737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Página do horário de funcionamento dinâmico de acordo com o cadastrado no sistema de gestão do site.</w:t>
      </w:r>
    </w:p>
    <w:p>
      <w:pPr>
        <w:pStyle w:val="Normal"/>
        <w:ind w:left="737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Sacola de compras, onde o cliente poderá acompanhar os itens escolhidos com o valor total do pedido.</w:t>
      </w:r>
    </w:p>
    <w:p>
      <w:pPr>
        <w:pStyle w:val="Normal"/>
        <w:ind w:left="737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- Opção de customização do pedido (itens a se acrescentar e/ou modificar), bem como listagem destas opções (ex. com ou sem cebola, com ou sem proteína animal, etc)</w:t>
      </w:r>
    </w:p>
    <w:p>
      <w:pPr>
        <w:pStyle w:val="Normal"/>
        <w:ind w:left="737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Seleção do tipo de serviço: servido no local, retirada no local ou delivery.</w:t>
      </w:r>
    </w:p>
    <w:p>
      <w:pPr>
        <w:pStyle w:val="Normal"/>
        <w:ind w:left="737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Cálculo do frete.</w:t>
      </w:r>
    </w:p>
    <w:p>
      <w:pPr>
        <w:pStyle w:val="Normal"/>
        <w:ind w:left="737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Agendamento da retirada, consumo ou entrega.</w:t>
      </w:r>
    </w:p>
    <w:p>
      <w:pPr>
        <w:pStyle w:val="Normal"/>
        <w:ind w:left="737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Acompanhamento do pedido.</w:t>
      </w:r>
    </w:p>
    <w:p>
      <w:pPr>
        <w:pStyle w:val="Normal"/>
        <w:ind w:left="720"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Visão Empresa (Restaurante)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Cadastro de Itens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Prato, sub preparações (ex, molho de tomate,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molho branco, etc), matéria prima (tomate, sal, trigo, etc)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Dados do cadastro: código do item, descrição, unidade </w:t>
      </w:r>
      <w:r>
        <w:rPr>
          <w:rFonts w:ascii="Verdana" w:hAnsi="Verdana"/>
          <w:color w:val="000000"/>
          <w:sz w:val="22"/>
          <w:szCs w:val="22"/>
        </w:rPr>
        <w:t>(kg, l, un, etc),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estoque,  estoque </w:t>
        <w:tab/>
        <w:t xml:space="preserve">mínimo, </w:t>
      </w:r>
      <w:r>
        <w:rPr>
          <w:rFonts w:ascii="Verdana" w:hAnsi="Verdana"/>
          <w:color w:val="000000" w:themeColor="text1"/>
          <w:sz w:val="22"/>
          <w:szCs w:val="22"/>
        </w:rPr>
        <w:t xml:space="preserve">fornecedor principal e secundário (pode ter 3, </w:t>
      </w:r>
      <w:r>
        <w:rPr>
          <w:rFonts w:ascii="Verdana" w:hAnsi="Verdana"/>
          <w:color w:val="000000" w:themeColor="text1"/>
          <w:sz w:val="22"/>
          <w:szCs w:val="22"/>
        </w:rPr>
        <w:tab/>
      </w:r>
      <w:r>
        <w:rPr>
          <w:rFonts w:ascii="Verdana" w:hAnsi="Verdana"/>
          <w:color w:val="000000" w:themeColor="text1"/>
          <w:sz w:val="22"/>
          <w:szCs w:val="22"/>
        </w:rPr>
        <w:t xml:space="preserve">4 ou mais), "lead time" do fornecedor </w:t>
        <w:tab/>
        <w:t>principal.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Cadastro de ficha técnica dos produtos (pratos)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Cada um dos pratos deverá conter a ficha técnica com os ingredientes a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serem utilizados (quantidades com as unidades) e o tempo de preparo.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Cadastro de Horários de funcionamento.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Cadastro das promoções.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  <w:t>Obs</w:t>
      </w:r>
      <w:r>
        <w:rPr>
          <w:rFonts w:ascii="Verdana" w:hAnsi="Verdana"/>
          <w:sz w:val="22"/>
          <w:szCs w:val="22"/>
        </w:rPr>
        <w:t xml:space="preserve">.: Os itens do cardápio serão mantidos (inclusão, alteração, exclusão)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pela Tijolo.</w:t>
      </w:r>
    </w:p>
    <w:p>
      <w:pPr>
        <w:pStyle w:val="Ttulo3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Ttulo3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Verdana" w:hAnsi="Verdana"/>
          <w:sz w:val="22"/>
          <w:szCs w:val="22"/>
        </w:rPr>
        <w:t>Módulo 3 - E-Commerce</w:t>
      </w:r>
    </w:p>
    <w:p>
      <w:pPr>
        <w:pStyle w:val="Comments"/>
        <w:numPr>
          <w:ilvl w:val="0"/>
          <w:numId w:val="0"/>
        </w:numPr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Este módulo compreende a forma de pagamento a ser realizada após o fechamento do pedido.</w:t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Os requisitos para a implementação do E-Commerce são:</w:t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Visão Consumidor</w:t>
      </w:r>
    </w:p>
    <w:p>
      <w:pPr>
        <w:pStyle w:val="Normal"/>
        <w:ind w:left="72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Integração com os seguintes meios de pagamento: Pagseguro, Mercado pago, PIX (área para preenchimento visual no checkout), boleto (pagar.me) e dinheiro quando for retirar o pedido.</w:t>
      </w:r>
    </w:p>
    <w:p>
      <w:pPr>
        <w:pStyle w:val="Normal"/>
        <w:ind w:left="72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 Os meios de pagamento deverão ser acordados com o cliente antes do início do desenvolvimento.</w:t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Visão Empresa (Restaurante)</w:t>
      </w:r>
    </w:p>
    <w:p>
      <w:pPr>
        <w:pStyle w:val="Normal"/>
        <w:ind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- Controle de recebimentos.</w:t>
      </w:r>
    </w:p>
    <w:p>
      <w:pPr>
        <w:pStyle w:val="Normal"/>
        <w:ind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- Envio de avisos sonoros (painel / dashboard) – para integrar o pedido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em tempo real entre a cozinha e a produção / salão.</w:t>
      </w:r>
    </w:p>
    <w:p>
      <w:pPr>
        <w:pStyle w:val="Normal"/>
        <w:ind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- Envio de aviso online, ou seja, um aviso VISUAL no momento da venda.</w:t>
      </w:r>
    </w:p>
    <w:p>
      <w:pPr>
        <w:pStyle w:val="Normal"/>
        <w:ind w:left="144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Ttulo3"/>
        <w:numPr>
          <w:ilvl w:val="1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Módulo 4 - Estoque</w:t>
      </w:r>
    </w:p>
    <w:p>
      <w:pPr>
        <w:pStyle w:val="Comments"/>
        <w:numPr>
          <w:ilvl w:val="0"/>
          <w:numId w:val="0"/>
        </w:numPr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ListParagraph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Os requisitos para a implementação do E</w:t>
      </w:r>
      <w:r>
        <w:rPr>
          <w:rFonts w:ascii="Verdana" w:hAnsi="Verdana"/>
          <w:sz w:val="22"/>
          <w:szCs w:val="22"/>
        </w:rPr>
        <w:t>stoque</w:t>
      </w:r>
      <w:r>
        <w:rPr>
          <w:rFonts w:ascii="Verdana" w:hAnsi="Verdana"/>
          <w:sz w:val="22"/>
          <w:szCs w:val="22"/>
        </w:rPr>
        <w:t xml:space="preserve"> são: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Visão Empresa (Restaurante)</w:t>
      </w:r>
    </w:p>
    <w:p>
      <w:pPr>
        <w:pStyle w:val="Normal"/>
        <w:ind w:left="454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Cadastro de Fornecedor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Dados do cadastro: Nome ou Razão Social, Tipo (Pessoa Física ou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 xml:space="preserve">Empresa), CPF ou CNPJ, endereço, pessoa de contato, telefone fixo,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celular (whatsapp), e-mail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 xml:space="preserve">informações comerciais (banco, c/c), condições </w:t>
      </w:r>
      <w:r>
        <w:rPr>
          <w:rFonts w:ascii="Verdana" w:hAnsi="Verdana"/>
          <w:color w:val="000000"/>
          <w:sz w:val="22"/>
          <w:szCs w:val="22"/>
        </w:rPr>
        <w:tab/>
      </w:r>
      <w:r>
        <w:rPr>
          <w:rFonts w:ascii="Verdana" w:hAnsi="Verdana"/>
          <w:color w:val="000000"/>
          <w:sz w:val="22"/>
          <w:szCs w:val="22"/>
        </w:rPr>
        <w:t>de pagamento (à vista ou faturado 28dd, 35dd, 45dd, etc)</w:t>
      </w:r>
      <w:r>
        <w:rPr>
          <w:rFonts w:ascii="Verdana" w:hAnsi="Verdana"/>
          <w:color w:val="000000"/>
          <w:sz w:val="22"/>
          <w:szCs w:val="22"/>
        </w:rPr>
        <w:t>.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 Gestão de Estoque e Compras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ab/>
        <w:t xml:space="preserve">Conforme os ingredientes forem consumidos, o estoque irá baixando até </w:t>
      </w:r>
      <w:r>
        <w:rPr>
          <w:rFonts w:ascii="Verdana" w:hAnsi="Verdana"/>
          <w:color w:val="000000" w:themeColor="text1"/>
          <w:sz w:val="22"/>
          <w:szCs w:val="22"/>
        </w:rPr>
        <w:tab/>
      </w:r>
      <w:r>
        <w:rPr>
          <w:rFonts w:ascii="Verdana" w:hAnsi="Verdana"/>
          <w:color w:val="000000" w:themeColor="text1"/>
          <w:sz w:val="22"/>
          <w:szCs w:val="22"/>
        </w:rPr>
        <w:t xml:space="preserve">atingir seu mínimo </w:t>
        <w:tab/>
        <w:t xml:space="preserve">(de cada item) e irá para uma lista de compras, </w:t>
      </w:r>
      <w:r>
        <w:rPr>
          <w:rFonts w:ascii="Verdana" w:hAnsi="Verdana"/>
          <w:color w:val="000000" w:themeColor="text1"/>
          <w:sz w:val="22"/>
          <w:szCs w:val="22"/>
        </w:rPr>
        <w:tab/>
      </w:r>
      <w:r>
        <w:rPr>
          <w:rFonts w:ascii="Verdana" w:hAnsi="Verdana"/>
          <w:color w:val="000000" w:themeColor="text1"/>
          <w:sz w:val="22"/>
          <w:szCs w:val="22"/>
        </w:rPr>
        <w:t xml:space="preserve">indicando qual fornecedor poderá ser feita a </w:t>
        <w:tab/>
        <w:t xml:space="preserve">compra, respeitando seu lead </w:t>
      </w:r>
      <w:r>
        <w:rPr>
          <w:rFonts w:ascii="Verdana" w:hAnsi="Verdana"/>
          <w:color w:val="000000" w:themeColor="text1"/>
          <w:sz w:val="22"/>
          <w:szCs w:val="22"/>
        </w:rPr>
        <w:tab/>
      </w:r>
      <w:r>
        <w:rPr>
          <w:rFonts w:ascii="Verdana" w:hAnsi="Verdana"/>
          <w:color w:val="000000" w:themeColor="text1"/>
          <w:sz w:val="22"/>
          <w:szCs w:val="22"/>
        </w:rPr>
        <w:t>tim</w:t>
      </w:r>
      <w:r>
        <w:rPr>
          <w:rFonts w:ascii="Verdana" w:hAnsi="Verdana"/>
          <w:color w:val="000000" w:themeColor="text1"/>
          <w:sz w:val="22"/>
          <w:szCs w:val="22"/>
        </w:rPr>
        <w:t>e.</w:t>
      </w:r>
    </w:p>
    <w:p>
      <w:pPr>
        <w:pStyle w:val="Normal"/>
        <w:ind w:left="1843" w:hanging="0"/>
        <w:jc w:val="both"/>
        <w:rPr>
          <w:rFonts w:ascii="Verdana" w:hAnsi="Verdana"/>
          <w:color w:val="FF0000"/>
          <w:sz w:val="22"/>
          <w:szCs w:val="22"/>
        </w:rPr>
      </w:pPr>
      <w:r>
        <w:rPr>
          <w:rFonts w:ascii="Verdana" w:hAnsi="Verdana"/>
          <w:color w:val="FF0000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ab/>
        <w:t xml:space="preserve">Pode-se configurar um estoque mínimo dos itens, de maneira a se fazer as </w:t>
      </w:r>
      <w:r>
        <w:rPr>
          <w:rFonts w:ascii="Verdana" w:hAnsi="Verdana"/>
          <w:color w:val="000000" w:themeColor="text1"/>
          <w:sz w:val="22"/>
          <w:szCs w:val="22"/>
        </w:rPr>
        <w:tab/>
      </w:r>
      <w:r>
        <w:rPr>
          <w:rFonts w:ascii="Verdana" w:hAnsi="Verdana"/>
          <w:color w:val="000000" w:themeColor="text1"/>
          <w:sz w:val="22"/>
          <w:szCs w:val="22"/>
        </w:rPr>
        <w:t xml:space="preserve">compras e dias específicos da semana (a se estudar como otimizar as </w:t>
      </w:r>
      <w:r>
        <w:rPr>
          <w:rFonts w:ascii="Verdana" w:hAnsi="Verdana"/>
          <w:color w:val="000000" w:themeColor="text1"/>
          <w:sz w:val="22"/>
          <w:szCs w:val="22"/>
        </w:rPr>
        <w:tab/>
      </w:r>
      <w:r>
        <w:rPr>
          <w:rFonts w:ascii="Verdana" w:hAnsi="Verdana"/>
          <w:color w:val="000000" w:themeColor="text1"/>
          <w:sz w:val="22"/>
          <w:szCs w:val="22"/>
        </w:rPr>
        <w:t>compras).</w:t>
      </w:r>
    </w:p>
    <w:p>
      <w:pPr>
        <w:pStyle w:val="Normal"/>
        <w:jc w:val="both"/>
        <w:rPr>
          <w:rFonts w:ascii="Verdana" w:hAnsi="Verdana"/>
          <w:color w:val="000000" w:themeColor="text1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</w:r>
    </w:p>
    <w:p>
      <w:pPr>
        <w:pStyle w:val="Normal"/>
        <w:ind w:left="1843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Ttulo3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rFonts w:ascii="Verdana" w:hAnsi="Verdana"/>
          <w:sz w:val="22"/>
          <w:szCs w:val="22"/>
        </w:rPr>
        <w:t>Módulo 5 – Relatórios</w:t>
      </w:r>
    </w:p>
    <w:p>
      <w:pPr>
        <w:pStyle w:val="ListParagraph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ListParagraph"/>
        <w:ind w:left="360" w:hanging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Conforme solicitado pelo cliente, relacionamos alguns dos relatórios a serem desenvolvidos: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Caption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Visão Empresa (Restaurante)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Relatórios de produtos X venda;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Exportação para arquivo PDF;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Relatório de consumo de produtos;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- Relatório do estoque e estoque mínimo.</w:t>
      </w:r>
    </w:p>
    <w:p>
      <w:pPr>
        <w:pStyle w:val="Normal"/>
        <w:jc w:val="both"/>
        <w:rPr>
          <w:rFonts w:ascii="Verdana" w:hAnsi="Verdana"/>
          <w:sz w:val="22"/>
          <w:szCs w:val="22"/>
          <w:highlight w:val="yellow"/>
        </w:rPr>
      </w:pPr>
      <w:r>
        <w:rPr>
          <w:rFonts w:ascii="Verdana" w:hAnsi="Verdana"/>
          <w:sz w:val="22"/>
          <w:szCs w:val="22"/>
          <w:highlight w:val="yellow"/>
        </w:rPr>
      </w:r>
      <w:r>
        <w:br w:type="page"/>
      </w:r>
    </w:p>
    <w:p>
      <w:pPr>
        <w:pStyle w:val="Ttulo1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Lista de Stakeholders e Responsabilidades</w:t>
      </w:r>
    </w:p>
    <w:p>
      <w:pPr>
        <w:pStyle w:val="Descrio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p>
      <w:pPr>
        <w:pStyle w:val="Descrio"/>
        <w:jc w:val="both"/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</w:r>
    </w:p>
    <w:tbl>
      <w:tblPr>
        <w:tblW w:w="9180" w:type="dxa"/>
        <w:jc w:val="left"/>
        <w:tblInd w:w="-11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  <w:tblLook w:val="0000"/>
      </w:tblPr>
      <w:tblGrid>
        <w:gridCol w:w="1644"/>
        <w:gridCol w:w="2135"/>
        <w:gridCol w:w="5401"/>
      </w:tblGrid>
      <w:tr>
        <w:trPr>
          <w:ins w:id="0" w:author="Emilia Hiratuka" w:date="2021-03-02T08:17:00Z"/>
        </w:trPr>
        <w:tc>
          <w:tcPr>
            <w:tcW w:w="16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jc w:val="both"/>
              <w:rPr>
                <w:b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Nome</w:t>
            </w:r>
          </w:p>
        </w:tc>
        <w:tc>
          <w:tcPr>
            <w:tcW w:w="2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jc w:val="both"/>
              <w:rPr>
                <w:b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Papel</w:t>
            </w:r>
          </w:p>
        </w:tc>
        <w:tc>
          <w:tcPr>
            <w:tcW w:w="5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Cabealho"/>
              <w:jc w:val="both"/>
              <w:rPr>
                <w:b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Responsabilidades</w:t>
            </w:r>
          </w:p>
        </w:tc>
      </w:tr>
      <w:tr>
        <w:trPr>
          <w:ins w:id="1" w:author="Emilia Hiratuka" w:date="2021-03-02T08:17:00Z"/>
        </w:trPr>
        <w:tc>
          <w:tcPr>
            <w:tcW w:w="16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Tijolo</w:t>
            </w:r>
          </w:p>
        </w:tc>
        <w:tc>
          <w:tcPr>
            <w:tcW w:w="2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Demandante</w:t>
            </w:r>
          </w:p>
        </w:tc>
        <w:tc>
          <w:tcPr>
            <w:tcW w:w="5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Fornecer as imagens para serem colocadas no site bem como os textos referentes às informações de cardápio, de quem somos, de horários de atendimento, localização e quaisquer outras informações a serem apresentadas no site;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Fornecer todos os subsídios e suporte necessários para o desenvolvimento do projeto;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Aprovar todos os documentos apresentados pela equipe de desenvolvimento;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Homologar as entregas;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Aprovar as funcionalidades antes da implantação.</w:t>
            </w:r>
          </w:p>
        </w:tc>
      </w:tr>
      <w:tr>
        <w:trPr>
          <w:ins w:id="2" w:author="Emilia Hiratuka" w:date="2021-03-02T08:17:00Z"/>
        </w:trPr>
        <w:tc>
          <w:tcPr>
            <w:tcW w:w="16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Grupo TechSenior </w:t>
            </w:r>
          </w:p>
        </w:tc>
        <w:tc>
          <w:tcPr>
            <w:tcW w:w="2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Equipe de desenvolvimento</w:t>
            </w:r>
          </w:p>
        </w:tc>
        <w:tc>
          <w:tcPr>
            <w:tcW w:w="54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Levantar e especificar os requisitos do projeto;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Submeter todos os documentos, protótipos e páginas / funções desenvolvidas à aprovação da Tijolo;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Fazer a gestão do projeto;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Periodicamente apresentar "status report" do projeto;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Apoiar na homologação;</w:t>
            </w:r>
          </w:p>
          <w:p>
            <w:pPr>
              <w:pStyle w:val="Comments"/>
              <w:numPr>
                <w:ilvl w:val="0"/>
                <w:numId w:val="0"/>
              </w:numPr>
              <w:ind w:left="0" w:hanging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Implantar o sistema.</w:t>
            </w:r>
          </w:p>
        </w:tc>
      </w:tr>
    </w:tbl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Ttulo1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Aceite da Proposta</w:t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tbl>
      <w:tblPr>
        <w:tblW w:w="9180" w:type="dxa"/>
        <w:jc w:val="left"/>
        <w:tblInd w:w="-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/>
      </w:tblPr>
      <w:tblGrid>
        <w:gridCol w:w="2832"/>
        <w:gridCol w:w="4280"/>
        <w:gridCol w:w="2068"/>
      </w:tblGrid>
      <w:tr>
        <w:trPr>
          <w:trHeight w:val="377" w:hRule="atLeast"/>
        </w:trPr>
        <w:tc>
          <w:tcPr>
            <w:tcW w:w="918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Aceite da Proposta</w:t>
            </w:r>
          </w:p>
        </w:tc>
      </w:tr>
      <w:tr>
        <w:trPr>
          <w:trHeight w:val="377" w:hRule="atLeast"/>
        </w:trPr>
        <w:tc>
          <w:tcPr>
            <w:tcW w:w="918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Os participantes abaixo </w:t>
            </w:r>
            <w:r>
              <w:rPr>
                <w:rFonts w:ascii="Verdana" w:hAnsi="Verdana"/>
                <w:b/>
                <w:sz w:val="22"/>
                <w:szCs w:val="22"/>
              </w:rPr>
              <w:t>assinam este documento atestando estarem de acordo com a proposta de trabalho apresentada.</w:t>
            </w:r>
          </w:p>
        </w:tc>
      </w:tr>
      <w:tr>
        <w:trPr>
          <w:trHeight w:val="283" w:hRule="atLeast"/>
        </w:trPr>
        <w:tc>
          <w:tcPr>
            <w:tcW w:w="28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Participante</w:t>
            </w:r>
          </w:p>
        </w:tc>
        <w:tc>
          <w:tcPr>
            <w:tcW w:w="4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Assinatura</w:t>
            </w:r>
          </w:p>
        </w:tc>
        <w:tc>
          <w:tcPr>
            <w:tcW w:w="2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8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Representante da Tijolo</w:t>
            </w:r>
          </w:p>
        </w:tc>
        <w:tc>
          <w:tcPr>
            <w:tcW w:w="4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2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28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Tabela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Gerente do Projeto</w:t>
            </w:r>
          </w:p>
        </w:tc>
        <w:tc>
          <w:tcPr>
            <w:tcW w:w="4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  <w:tc>
          <w:tcPr>
            <w:tcW w:w="20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10" w:type="dxa"/>
      <w:jc w:val="center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3797"/>
      <w:gridCol w:w="4812"/>
    </w:tblGrid>
    <w:tr>
      <w:trPr/>
      <w:tc>
        <w:tcPr>
          <w:tcW w:w="3797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Rodap"/>
            <w:spacing w:before="120" w:after="120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ascii="Verdana" w:hAnsi="Verdana"/>
            </w:rPr>
            <w:instrText> FILENAME </w:instrText>
          </w:r>
          <w:r>
            <w:rPr>
              <w:sz w:val="20"/>
              <w:szCs w:val="20"/>
              <w:rFonts w:ascii="Verdana" w:hAnsi="Verdana"/>
            </w:rPr>
            <w:fldChar w:fldCharType="separate"/>
          </w:r>
          <w:r>
            <w:rPr>
              <w:sz w:val="20"/>
              <w:szCs w:val="20"/>
              <w:rFonts w:ascii="Verdana" w:hAnsi="Verdana"/>
            </w:rPr>
            <w:t>Escopo_do_Projeto_Tijolo_V2.docx</w:t>
          </w:r>
          <w:r>
            <w:rPr>
              <w:sz w:val="20"/>
              <w:szCs w:val="20"/>
              <w:rFonts w:ascii="Verdana" w:hAnsi="Verdana"/>
            </w:rPr>
            <w:fldChar w:fldCharType="end"/>
          </w:r>
        </w:p>
      </w:tc>
      <w:tc>
        <w:tcPr>
          <w:tcW w:w="4812" w:type="dxa"/>
          <w:tcBorders>
            <w:top w:val="single" w:sz="4" w:space="0" w:color="000000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color w:val="244061" w:themeColor="accent1" w:themeShade="80"/>
              <w:sz w:val="20"/>
              <w:szCs w:val="20"/>
            </w:rPr>
            <w:t xml:space="preserve">Página </w:t>
          </w:r>
          <w:r>
            <w:rPr>
              <w:rFonts w:ascii="Verdana" w:hAnsi="Verdana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ascii="Verdana" w:hAnsi="Verdana"/>
            </w:rPr>
            <w:instrText> PAGE </w:instrText>
          </w:r>
          <w:r>
            <w:rPr>
              <w:sz w:val="20"/>
              <w:szCs w:val="20"/>
              <w:rFonts w:ascii="Verdana" w:hAnsi="Verdana"/>
            </w:rPr>
            <w:fldChar w:fldCharType="separate"/>
          </w:r>
          <w:r>
            <w:rPr>
              <w:sz w:val="20"/>
              <w:szCs w:val="20"/>
              <w:rFonts w:ascii="Verdana" w:hAnsi="Verdana"/>
            </w:rPr>
            <w:t>4</w:t>
          </w:r>
          <w:r>
            <w:rPr>
              <w:sz w:val="20"/>
              <w:szCs w:val="20"/>
              <w:rFonts w:ascii="Verdana" w:hAnsi="Verdana"/>
            </w:rPr>
            <w:fldChar w:fldCharType="end"/>
          </w:r>
          <w:r>
            <w:rPr>
              <w:rFonts w:ascii="Verdana" w:hAnsi="Verdana"/>
              <w:color w:val="244061" w:themeColor="accent1" w:themeShade="80"/>
              <w:sz w:val="20"/>
              <w:szCs w:val="20"/>
            </w:rPr>
            <w:t xml:space="preserve"> de </w:t>
          </w:r>
          <w:r>
            <w:rPr>
              <w:rFonts w:ascii="Verdana" w:hAnsi="Verdana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ascii="Verdana" w:hAnsi="Verdana"/>
            </w:rPr>
            <w:instrText> NUMPAGES </w:instrText>
          </w:r>
          <w:r>
            <w:rPr>
              <w:sz w:val="20"/>
              <w:szCs w:val="20"/>
              <w:rFonts w:ascii="Verdana" w:hAnsi="Verdana"/>
            </w:rPr>
            <w:fldChar w:fldCharType="separate"/>
          </w:r>
          <w:r>
            <w:rPr>
              <w:sz w:val="20"/>
              <w:szCs w:val="20"/>
              <w:rFonts w:ascii="Verdana" w:hAnsi="Verdana"/>
            </w:rPr>
            <w:t>4</w:t>
          </w:r>
          <w:r>
            <w:rPr>
              <w:sz w:val="20"/>
              <w:szCs w:val="20"/>
              <w:rFonts w:ascii="Verdana" w:hAnsi="Verdana"/>
            </w:rPr>
            <w:fldChar w:fldCharType="end"/>
          </w:r>
        </w:p>
      </w:tc>
    </w:tr>
    <w:tr>
      <w:trPr/>
      <w:tc>
        <w:tcPr>
          <w:tcW w:w="3797" w:type="dxa"/>
          <w:tcBorders/>
          <w:shd w:fill="auto" w:val="clear"/>
          <w:vAlign w:val="center"/>
        </w:tcPr>
        <w:sdt>
          <w:sdtPr>
            <w:text/>
            <w:id w:val="2129904930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>
                  <w:rFonts w:ascii="Verdana" w:hAnsi="Verdana"/>
                  <w:sz w:val="20"/>
                  <w:szCs w:val="20"/>
                </w:rPr>
              </w:pPr>
              <w:r>
                <w:rPr>
                  <w:rFonts w:ascii="Verdana" w:hAnsi="Verdana"/>
                  <w:sz w:val="20"/>
                  <w:szCs w:val="20"/>
                </w:rPr>
                <w:t>TechSenior</w:t>
              </w:r>
            </w:p>
          </w:sdtContent>
        </w:sdt>
      </w:tc>
      <w:tc>
        <w:tcPr>
          <w:tcW w:w="4812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rStyle w:val="LinkdaInternet"/>
              <w:rFonts w:ascii="Verdana" w:hAnsi="Verdana"/>
              <w:color w:val="000000"/>
              <w:sz w:val="20"/>
              <w:szCs w:val="20"/>
              <w:u w:val="none"/>
            </w:rPr>
            <w:t>01/03/2021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texto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5037455</wp:posOffset>
          </wp:positionH>
          <wp:positionV relativeFrom="paragraph">
            <wp:posOffset>97790</wp:posOffset>
          </wp:positionV>
          <wp:extent cx="645160" cy="645160"/>
          <wp:effectExtent l="0" t="0" r="0" b="0"/>
          <wp:wrapSquare wrapText="largest"/>
          <wp:docPr id="1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645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tulo1"/>
      <w:rPr>
        <w:rFonts w:ascii="Calibri" w:hAnsi="Calibri"/>
        <w:color w:val="000000"/>
      </w:rPr>
    </w:pPr>
    <w:r>
      <w:rPr>
        <w:rFonts w:ascii="Verdana" w:hAnsi="Verdana"/>
        <w:color w:val="000000"/>
        <w:sz w:val="24"/>
        <w:szCs w:val="24"/>
      </w:rPr>
      <w:t>Projeto Tijolo - Documento de Escopo</w:t>
    </w:r>
  </w:p>
  <w:p>
    <w:pPr>
      <w:pStyle w:val="Cabealho"/>
      <w:rPr/>
    </w:pPr>
    <w:r>
      <w:rPr/>
    </w:r>
  </w:p>
  <w:p>
    <w:pPr>
      <w:pStyle w:val="Cabealho"/>
      <w:rPr/>
    </w:pPr>
    <w:r>
      <w:rPr/>
      <w:t>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299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 w:customStyle="1">
    <w:name w:val="Heading 1"/>
    <w:basedOn w:val="Normal"/>
    <w:next w:val="Normal"/>
    <w:link w:val="Ttulo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 w:customStyle="1">
    <w:name w:val="Heading 3"/>
    <w:basedOn w:val="Normal"/>
    <w:next w:val="Normal"/>
    <w:link w:val="Ttulo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961fe4"/>
    <w:rPr>
      <w:color w:val="808080"/>
    </w:rPr>
  </w:style>
  <w:style w:type="character" w:styleId="LinkdaInternet" w:customStyle="1">
    <w:name w:val="Link da Internet"/>
    <w:basedOn w:val="DefaultParagraphFont"/>
    <w:uiPriority w:val="99"/>
    <w:semiHidden/>
    <w:unhideWhenUsed/>
    <w:rsid w:val="00961fe4"/>
    <w:rPr>
      <w:color w:val="0000FF"/>
      <w:u w:val="single"/>
    </w:rPr>
  </w:style>
  <w:style w:type="character" w:styleId="CommentsChar" w:customStyle="1">
    <w:name w:val="Comments Char"/>
    <w:basedOn w:val="DefaultParagraphFont"/>
    <w:link w:val="Comments"/>
    <w:qFormat/>
    <w:rsid w:val="004f0935"/>
    <w:rPr>
      <w:rFonts w:eastAsia="Times" w:cs="Times New Roman"/>
      <w:lang w:eastAsia="pt-BR"/>
    </w:rPr>
  </w:style>
  <w:style w:type="character" w:styleId="ListLabel1" w:customStyle="1">
    <w:name w:val="ListLabel 1"/>
    <w:qFormat/>
    <w:rsid w:val="00b3398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5058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15058a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15058a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15fd5"/>
    <w:rPr>
      <w:b/>
      <w:bCs/>
    </w:rPr>
  </w:style>
  <w:style w:type="character" w:styleId="Marcas" w:customStyle="1">
    <w:name w:val="Marcas"/>
    <w:qFormat/>
    <w:rsid w:val="00b33983"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rsid w:val="00b33983"/>
    <w:pPr>
      <w:spacing w:lineRule="auto" w:line="276" w:before="0" w:after="140"/>
    </w:pPr>
    <w:rPr/>
  </w:style>
  <w:style w:type="paragraph" w:styleId="Lista">
    <w:name w:val="List"/>
    <w:basedOn w:val="Corpodetexto"/>
    <w:rsid w:val="00b33983"/>
    <w:pPr/>
    <w:rPr>
      <w:rFonts w:cs="Arial"/>
    </w:rPr>
  </w:style>
  <w:style w:type="paragraph" w:styleId="Legenda" w:customStyle="1">
    <w:name w:val="Caption"/>
    <w:basedOn w:val="Normal"/>
    <w:qFormat/>
    <w:rsid w:val="00b3398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b33983"/>
    <w:pPr>
      <w:suppressLineNumbers/>
    </w:pPr>
    <w:rPr>
      <w:rFonts w:cs="Arial"/>
    </w:rPr>
  </w:style>
  <w:style w:type="paragraph" w:styleId="Ttulododocumento">
    <w:name w:val="Title"/>
    <w:basedOn w:val="Normal"/>
    <w:qFormat/>
    <w:rsid w:val="00b33983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autoRedefine/>
    <w:qFormat/>
    <w:rsid w:val="007b6203"/>
    <w:pPr>
      <w:suppressLineNumbers/>
      <w:spacing w:before="120" w:after="120"/>
      <w:ind w:left="397" w:hanging="0"/>
    </w:pPr>
    <w:rPr>
      <w:rFonts w:cs="Arial"/>
      <w:b/>
      <w:iCs/>
      <w:szCs w:val="24"/>
    </w:rPr>
  </w:style>
  <w:style w:type="paragraph" w:styleId="Cabealho" w:customStyle="1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 w:customStyle="1">
    <w:name w:val="Footer"/>
    <w:basedOn w:val="Normal"/>
    <w:link w:val="Rodap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4f0935"/>
    <w:pPr>
      <w:ind w:left="0" w:hanging="0"/>
      <w:jc w:val="both"/>
    </w:pPr>
    <w:rPr>
      <w:sz w:val="22"/>
      <w:szCs w:val="22"/>
      <w:lang w:val="pt-BR"/>
    </w:rPr>
  </w:style>
  <w:style w:type="paragraph" w:styleId="Revision">
    <w:name w:val="Revision"/>
    <w:uiPriority w:val="99"/>
    <w:semiHidden/>
    <w:qFormat/>
    <w:rsid w:val="00a50ec4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5058a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15058a"/>
    <w:pPr/>
    <w:rPr>
      <w:b/>
      <w:bCs/>
    </w:rPr>
  </w:style>
  <w:style w:type="paragraph" w:styleId="ListParagraph">
    <w:name w:val="List Paragraph"/>
    <w:basedOn w:val="Normal"/>
    <w:uiPriority w:val="34"/>
    <w:qFormat/>
    <w:rsid w:val="007b6203"/>
    <w:pPr>
      <w:spacing w:before="0" w:after="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rsid w:val="00b3398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/>
      <w:jc w:val="both"/>
    </w:pPr>
    <w:rPr>
      <w:lang w:eastAsia="pt-B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LibreOffice/6.0.7.3$Windows_X86_64 LibreOffice_project/dc89aa7a9eabfd848af146d5086077aeed2ae4a5</Application>
  <Pages>4</Pages>
  <Words>876</Words>
  <Characters>4837</Characters>
  <CharactersWithSpaces>5656</CharactersWithSpaces>
  <Paragraphs>100</Paragraphs>
  <Company>TechSenior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2021-03-02T18:59:00Z</dcterms:created>
  <dc:creator>Usuário do Windows</dc:creator>
  <dc:description/>
  <cp:keywords>Template Gerenciamento de Projetos</cp:keywords>
  <dc:language>pt-BR</dc:language>
  <cp:lastModifiedBy/>
  <dcterms:modified xsi:type="dcterms:W3CDTF">2021-03-05T09:55:20Z</dcterms:modified>
  <cp:revision>22</cp:revision>
  <dc:subject>Nome do Projeto</dc:subject>
  <dc:title>Escopo do Projeto Tijolo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TechSenior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